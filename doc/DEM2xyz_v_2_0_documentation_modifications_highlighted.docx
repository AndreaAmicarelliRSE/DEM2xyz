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CA34B7" w:rsidRPr="00CA34B7">
        <w:rPr>
          <w:rFonts w:ascii="Times New Roman" w:hAnsi="Times New Roman"/>
          <w:b/>
          <w:sz w:val="28"/>
          <w:szCs w:val="28"/>
        </w:rPr>
        <w:t>DEM2xyz</w:t>
      </w:r>
      <w:r w:rsidR="00CA34B7">
        <w:rPr>
          <w:rFonts w:ascii="Times New Roman" w:hAnsi="Times New Roman"/>
          <w:b/>
          <w:sz w:val="28"/>
          <w:szCs w:val="28"/>
        </w:rPr>
        <w:t xml:space="preserve"> </w:t>
      </w:r>
      <w:r w:rsidR="00644B36" w:rsidRPr="009F3C6C">
        <w:rPr>
          <w:rFonts w:ascii="Times New Roman" w:hAnsi="Times New Roman"/>
          <w:b/>
          <w:sz w:val="28"/>
          <w:szCs w:val="28"/>
        </w:rPr>
        <w:t>v.</w:t>
      </w:r>
      <w:del w:id="0" w:author="RSE SpA" w:date="2018-08-07T11:40:00Z">
        <w:r w:rsidRPr="009F3C6C" w:rsidDel="005B5D91">
          <w:rPr>
            <w:rFonts w:ascii="Times New Roman" w:hAnsi="Times New Roman"/>
            <w:b/>
            <w:sz w:val="28"/>
            <w:szCs w:val="28"/>
          </w:rPr>
          <w:delText>1</w:delText>
        </w:r>
      </w:del>
      <w:ins w:id="1" w:author="RSE SpA" w:date="2018-08-07T11:40:00Z">
        <w:r w:rsidR="005B5D91">
          <w:rPr>
            <w:rFonts w:ascii="Times New Roman" w:hAnsi="Times New Roman"/>
            <w:b/>
            <w:sz w:val="28"/>
            <w:szCs w:val="28"/>
          </w:rPr>
          <w:t>2</w:t>
        </w:r>
      </w:ins>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2"/>
      <w:proofErr w:type="spellEnd"/>
    </w:p>
    <w:p w:rsidR="00275222" w:rsidRDefault="00C22ADA" w:rsidP="00275222">
      <w:pPr>
        <w:pStyle w:val="Corpotesto"/>
        <w:spacing w:after="0" w:line="240" w:lineRule="auto"/>
        <w:ind w:firstLine="0"/>
      </w:pPr>
      <w:r>
        <w:t>“</w:t>
      </w:r>
      <w:r w:rsidR="000A3C6C" w:rsidRPr="000A3C6C">
        <w:t>DEM2xyz</w:t>
      </w:r>
      <w:r w:rsidR="000A3C6C">
        <w:t xml:space="preserve"> </w:t>
      </w:r>
      <w:r w:rsidR="00275222">
        <w:t>v.</w:t>
      </w:r>
      <w:ins w:id="3" w:author="RSE SpA" w:date="2018-08-07T11:40:00Z">
        <w:r w:rsidR="005B5D91">
          <w:t>2</w:t>
        </w:r>
      </w:ins>
      <w:del w:id="4" w:author="RSE SpA" w:date="2018-08-07T11:40:00Z">
        <w:r w:rsidDel="005B5D91">
          <w:delText>1</w:delText>
        </w:r>
      </w:del>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w:t>
      </w:r>
      <w:bookmarkStart w:id="5" w:name="_GoBack"/>
      <w:bookmarkEnd w:id="5"/>
      <w:r w:rsidR="00275222">
        <w:t xml:space="preserve">LY OWNED RIGHTS. No support service (for the </w:t>
      </w:r>
      <w:r w:rsidR="00CC24B6">
        <w:t xml:space="preserve">software </w:t>
      </w:r>
      <w:r w:rsidR="00275222">
        <w:t>installation, use, …)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6"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0A3C6C" w:rsidRPr="000A3C6C">
        <w:rPr>
          <w:rFonts w:ascii="Times New Roman" w:hAnsi="Times New Roman"/>
          <w:bCs w:val="0"/>
          <w:i w:val="0"/>
          <w:iCs w:val="0"/>
          <w:sz w:val="24"/>
          <w:szCs w:val="24"/>
        </w:rPr>
        <w:t>DEM2xyz</w:t>
      </w:r>
      <w:r w:rsidR="000A3C6C">
        <w:rPr>
          <w:rFonts w:ascii="Times New Roman" w:hAnsi="Times New Roman"/>
          <w:bCs w:val="0"/>
          <w:i w:val="0"/>
          <w:iCs w:val="0"/>
          <w:sz w:val="24"/>
          <w:szCs w:val="24"/>
        </w:rPr>
        <w:t xml:space="preserve"> </w:t>
      </w:r>
      <w:r w:rsidR="002F79E5" w:rsidRPr="002F79E5">
        <w:rPr>
          <w:rFonts w:ascii="Times New Roman" w:hAnsi="Times New Roman"/>
          <w:bCs w:val="0"/>
          <w:i w:val="0"/>
          <w:iCs w:val="0"/>
          <w:sz w:val="24"/>
          <w:szCs w:val="24"/>
        </w:rPr>
        <w:t>v.</w:t>
      </w:r>
      <w:ins w:id="7" w:author="RSE SpA" w:date="2018-08-07T11:40:00Z">
        <w:r w:rsidR="005B5D91">
          <w:rPr>
            <w:rFonts w:ascii="Times New Roman" w:hAnsi="Times New Roman"/>
            <w:bCs w:val="0"/>
            <w:i w:val="0"/>
            <w:iCs w:val="0"/>
            <w:sz w:val="24"/>
            <w:szCs w:val="24"/>
          </w:rPr>
          <w:t>2</w:t>
        </w:r>
      </w:ins>
      <w:del w:id="8" w:author="RSE SpA" w:date="2018-08-07T11:40:00Z">
        <w:r w:rsidR="002F79E5" w:rsidRPr="002F79E5" w:rsidDel="005B5D91">
          <w:rPr>
            <w:rFonts w:ascii="Times New Roman" w:hAnsi="Times New Roman"/>
            <w:bCs w:val="0"/>
            <w:i w:val="0"/>
            <w:iCs w:val="0"/>
            <w:sz w:val="24"/>
            <w:szCs w:val="24"/>
          </w:rPr>
          <w:delText>1</w:delText>
        </w:r>
      </w:del>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6"/>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ins w:id="9" w:author="RSE SpA" w:date="2018-08-07T11:40:00Z">
        <w:r w:rsidR="005B5D91">
          <w:rPr>
            <w:rFonts w:ascii="Times New Roman" w:hAnsi="Times New Roman"/>
            <w:sz w:val="20"/>
            <w:szCs w:val="20"/>
          </w:rPr>
          <w:t>2</w:t>
        </w:r>
      </w:ins>
      <w:del w:id="10" w:author="RSE SpA" w:date="2018-08-07T11:40:00Z">
        <w:r w:rsidR="002F79E5" w:rsidRPr="002F79E5" w:rsidDel="005B5D91">
          <w:rPr>
            <w:rFonts w:ascii="Times New Roman" w:hAnsi="Times New Roman"/>
            <w:sz w:val="20"/>
            <w:szCs w:val="20"/>
          </w:rPr>
          <w:delText>1</w:delText>
        </w:r>
      </w:del>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ins w:id="11" w:author="RSE SpA" w:date="2018-08-07T11:40:00Z">
        <w:r w:rsidR="005B5D91">
          <w:rPr>
            <w:rFonts w:ascii="Times New Roman" w:hAnsi="Times New Roman"/>
            <w:sz w:val="20"/>
            <w:szCs w:val="20"/>
          </w:rPr>
          <w:t>2</w:t>
        </w:r>
      </w:ins>
      <w:del w:id="12" w:author="RSE SpA" w:date="2018-08-07T11:40:00Z">
        <w:r w:rsidR="002F79E5" w:rsidRPr="002F79E5" w:rsidDel="005B5D91">
          <w:rPr>
            <w:rFonts w:ascii="Times New Roman" w:hAnsi="Times New Roman"/>
            <w:sz w:val="20"/>
            <w:szCs w:val="20"/>
          </w:rPr>
          <w:delText>1</w:delText>
        </w:r>
      </w:del>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970AD4" w:rsidP="00275222">
      <w:pPr>
        <w:spacing w:after="0" w:line="240" w:lineRule="auto"/>
        <w:jc w:val="both"/>
        <w:rPr>
          <w:rFonts w:ascii="Times New Roman" w:hAnsi="Times New Roman"/>
          <w:sz w:val="20"/>
          <w:szCs w:val="20"/>
        </w:rPr>
      </w:pPr>
      <w:commentRangeStart w:id="13"/>
      <w:r>
        <w:rPr>
          <w:rFonts w:ascii="Times New Roman" w:hAnsi="Times New Roman"/>
          <w:sz w:val="20"/>
          <w:szCs w:val="20"/>
        </w:rPr>
        <w:t>DEM2xyz</w:t>
      </w:r>
      <w:r w:rsidRPr="00970AD4">
        <w:rPr>
          <w:rFonts w:ascii="Times New Roman" w:hAnsi="Times New Roman"/>
          <w:sz w:val="20"/>
          <w:szCs w:val="20"/>
        </w:rPr>
        <w:t xml:space="preserve"> should also be cited </w:t>
      </w:r>
      <w:commentRangeEnd w:id="13"/>
      <w:r>
        <w:rPr>
          <w:rStyle w:val="Rimandocommento"/>
        </w:rPr>
        <w:commentReference w:id="13"/>
      </w:r>
      <w:r w:rsidRPr="00970AD4">
        <w:rPr>
          <w:rFonts w:ascii="Times New Roman" w:hAnsi="Times New Roman"/>
          <w:sz w:val="20"/>
          <w:szCs w:val="20"/>
        </w:rPr>
        <w:t>in</w:t>
      </w:r>
      <w:r w:rsidRPr="00276BBF">
        <w:rPr>
          <w:rFonts w:ascii="Times New Roman" w:hAnsi="Times New Roman"/>
          <w:sz w:val="24"/>
          <w:szCs w:val="24"/>
        </w:rPr>
        <w:t xml:space="preserve"> </w:t>
      </w:r>
      <w:r w:rsidR="00275222">
        <w:rPr>
          <w:rFonts w:ascii="Times New Roman" w:hAnsi="Times New Roman"/>
          <w:sz w:val="20"/>
          <w:szCs w:val="20"/>
        </w:rPr>
        <w:t xml:space="preserve">all the related </w:t>
      </w:r>
      <w:r w:rsidR="00275222" w:rsidRPr="00B870C5">
        <w:rPr>
          <w:rFonts w:ascii="Times New Roman" w:hAnsi="Times New Roman"/>
          <w:sz w:val="20"/>
          <w:szCs w:val="20"/>
        </w:rPr>
        <w:t>pub</w:t>
      </w:r>
      <w:r w:rsidR="00275222">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970AD4">
        <w:rPr>
          <w:rFonts w:ascii="Times New Roman" w:hAnsi="Times New Roman"/>
          <w:sz w:val="20"/>
          <w:szCs w:val="20"/>
        </w:rPr>
        <w:t>v.2</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4" w:name="_Toc445366413"/>
      <w:commentRangeStart w:id="15"/>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14"/>
      <w:commentRangeEnd w:id="15"/>
      <w:r w:rsidR="00970AD4">
        <w:rPr>
          <w:rStyle w:val="Rimandocommento"/>
          <w:rFonts w:ascii="Calibri" w:eastAsia="Calibri" w:hAnsi="Calibri"/>
          <w:b w:val="0"/>
          <w:bCs w:val="0"/>
          <w:i w:val="0"/>
          <w:iCs w:val="0"/>
        </w:rPr>
        <w:commentReference w:id="15"/>
      </w:r>
    </w:p>
    <w:p w:rsidR="00970AD4" w:rsidRPr="00970AD4" w:rsidRDefault="00A961C3" w:rsidP="00970AD4">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A3C6C" w:rsidRPr="000A3C6C">
        <w:rPr>
          <w:rFonts w:ascii="Times New Roman" w:hAnsi="Times New Roman"/>
          <w:sz w:val="20"/>
          <w:szCs w:val="20"/>
        </w:rPr>
        <w:t>DEM2xyz</w:t>
      </w:r>
      <w:r w:rsidR="002F79E5" w:rsidRPr="002F79E5">
        <w:rPr>
          <w:rFonts w:ascii="Times New Roman" w:hAnsi="Times New Roman"/>
          <w:sz w:val="20"/>
          <w:szCs w:val="20"/>
        </w:rPr>
        <w:t xml:space="preserve"> v.</w:t>
      </w:r>
      <w:r w:rsidR="00970AD4">
        <w:rPr>
          <w:rFonts w:ascii="Times New Roman" w:hAnsi="Times New Roman"/>
          <w:sz w:val="20"/>
          <w:szCs w:val="20"/>
        </w:rPr>
        <w:t>2</w:t>
      </w:r>
      <w:r w:rsidR="002F79E5" w:rsidRPr="002F79E5">
        <w:rPr>
          <w:rFonts w:ascii="Times New Roman" w:hAnsi="Times New Roman"/>
          <w:sz w:val="20"/>
          <w:szCs w:val="20"/>
        </w:rPr>
        <w:t>.0</w:t>
      </w:r>
      <w:r w:rsidR="00C22ADA" w:rsidRPr="002F79E5">
        <w:rPr>
          <w:rFonts w:ascii="Times New Roman" w:hAnsi="Times New Roman"/>
          <w:sz w:val="20"/>
          <w:szCs w:val="20"/>
        </w:rPr>
        <w:t xml:space="preserve">” </w:t>
      </w:r>
      <w:r w:rsidR="00970AD4" w:rsidRPr="00970AD4">
        <w:rPr>
          <w:rFonts w:ascii="Times New Roman" w:hAnsi="Times New Roman"/>
          <w:sz w:val="20"/>
          <w:szCs w:val="20"/>
        </w:rPr>
        <w:t>has been financed by the Research Fund for the Italian Electrical System (for “</w:t>
      </w:r>
      <w:proofErr w:type="spellStart"/>
      <w:r w:rsidR="00970AD4" w:rsidRPr="00970AD4">
        <w:rPr>
          <w:rFonts w:ascii="Times New Roman" w:hAnsi="Times New Roman"/>
          <w:sz w:val="20"/>
          <w:szCs w:val="20"/>
        </w:rPr>
        <w:t>Ricerca</w:t>
      </w:r>
      <w:proofErr w:type="spellEnd"/>
      <w:r w:rsidR="00970AD4" w:rsidRPr="00970AD4">
        <w:rPr>
          <w:rFonts w:ascii="Times New Roman" w:hAnsi="Times New Roman"/>
          <w:sz w:val="20"/>
          <w:szCs w:val="20"/>
        </w:rPr>
        <w:t xml:space="preserve"> di Sistema -</w:t>
      </w:r>
      <w:proofErr w:type="spellStart"/>
      <w:r w:rsidR="00970AD4" w:rsidRPr="00970AD4">
        <w:rPr>
          <w:rFonts w:ascii="Times New Roman" w:hAnsi="Times New Roman"/>
          <w:sz w:val="20"/>
          <w:szCs w:val="20"/>
        </w:rPr>
        <w:t>RdS</w:t>
      </w:r>
      <w:proofErr w:type="spellEnd"/>
      <w:r w:rsidR="00970AD4" w:rsidRPr="00970AD4">
        <w:rPr>
          <w:rFonts w:ascii="Times New Roman" w:hAnsi="Times New Roman"/>
          <w:sz w:val="20"/>
          <w:szCs w:val="20"/>
        </w:rPr>
        <w:t xml:space="preserve">-”), at different stages: </w:t>
      </w:r>
    </w:p>
    <w:p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of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2012-2014, in compliance with the Decree of November 9, 2012.</w:t>
      </w:r>
    </w:p>
    <w:p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2015-2017, in compliance with the Decree of 21 April 2016. Reference project: ‘A.5 - </w:t>
      </w:r>
      <w:proofErr w:type="spellStart"/>
      <w:r w:rsidRPr="00970AD4">
        <w:rPr>
          <w:rFonts w:eastAsia="Calibri"/>
          <w:sz w:val="20"/>
          <w:szCs w:val="20"/>
          <w:lang w:val="en-GB" w:eastAsia="en-US"/>
        </w:rPr>
        <w:t>Sicurezza</w:t>
      </w:r>
      <w:proofErr w:type="spellEnd"/>
      <w:r w:rsidRPr="00970AD4">
        <w:rPr>
          <w:rFonts w:eastAsia="Calibri"/>
          <w:sz w:val="20"/>
          <w:szCs w:val="20"/>
          <w:lang w:val="en-GB" w:eastAsia="en-US"/>
        </w:rPr>
        <w:t xml:space="preserve"> e </w:t>
      </w:r>
      <w:proofErr w:type="spellStart"/>
      <w:r w:rsidRPr="00970AD4">
        <w:rPr>
          <w:rFonts w:eastAsia="Calibri"/>
          <w:sz w:val="20"/>
          <w:szCs w:val="20"/>
          <w:lang w:val="en-GB" w:eastAsia="en-US"/>
        </w:rPr>
        <w:t>vulnerabilità</w:t>
      </w:r>
      <w:proofErr w:type="spellEnd"/>
      <w:r w:rsidRPr="00970AD4">
        <w:rPr>
          <w:rFonts w:eastAsia="Calibri"/>
          <w:sz w:val="20"/>
          <w:szCs w:val="20"/>
          <w:lang w:val="en-GB" w:eastAsia="en-US"/>
        </w:rPr>
        <w:t xml:space="preserve"> del </w:t>
      </w:r>
      <w:proofErr w:type="spellStart"/>
      <w:r w:rsidRPr="00970AD4">
        <w:rPr>
          <w:rFonts w:eastAsia="Calibri"/>
          <w:sz w:val="20"/>
          <w:szCs w:val="20"/>
          <w:lang w:val="en-GB" w:eastAsia="en-US"/>
        </w:rPr>
        <w:t>sistema</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elettrico</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Frigerio</w:t>
      </w:r>
      <w:proofErr w:type="spellEnd"/>
      <w:r w:rsidRPr="00970AD4">
        <w:rPr>
          <w:rFonts w:eastAsia="Calibri"/>
          <w:sz w:val="20"/>
          <w:szCs w:val="20"/>
          <w:lang w:val="en-GB" w:eastAsia="en-US"/>
        </w:rPr>
        <w:t xml:space="preserve">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6" w:name="_Toc445366414"/>
      <w:commentRangeStart w:id="17"/>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16"/>
      <w:commentRangeEnd w:id="17"/>
      <w:r w:rsidR="00970AD4">
        <w:rPr>
          <w:rStyle w:val="Rimandocommento"/>
          <w:rFonts w:ascii="Calibri" w:eastAsia="Calibri" w:hAnsi="Calibri"/>
          <w:b w:val="0"/>
          <w:bCs w:val="0"/>
          <w:i w:val="0"/>
          <w:iCs w:val="0"/>
        </w:rPr>
        <w:commentReference w:id="17"/>
      </w:r>
    </w:p>
    <w:p w:rsidR="00970AD4" w:rsidRDefault="00970AD4" w:rsidP="00970AD4">
      <w:pPr>
        <w:spacing w:after="0" w:line="240" w:lineRule="auto"/>
        <w:jc w:val="both"/>
        <w:rPr>
          <w:rFonts w:ascii="Times New Roman" w:hAnsi="Times New Roman"/>
          <w:sz w:val="20"/>
          <w:szCs w:val="20"/>
        </w:rPr>
      </w:pPr>
      <w:r w:rsidRPr="00970AD4">
        <w:rPr>
          <w:rFonts w:ascii="Times New Roman" w:hAnsi="Times New Roman"/>
          <w:sz w:val="20"/>
          <w:szCs w:val="20"/>
        </w:rPr>
        <w:t xml:space="preserve"> </w:t>
      </w:r>
      <w:r w:rsidRPr="00970AD4">
        <w:rPr>
          <w:rFonts w:ascii="Times New Roman" w:hAnsi="Times New Roman"/>
          <w:sz w:val="20"/>
          <w:szCs w:val="20"/>
        </w:rPr>
        <w:t xml:space="preserve">“DEM2xyz v.2.0”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 reads a “DEM” file and writes the associated DEM in a corresponding “xyz” file, possibly changing the spatial resolution (as requested by the user). In case the absolute value of the</w:t>
      </w:r>
      <w:r>
        <w:rPr>
          <w:rFonts w:ascii="Times New Roman" w:hAnsi="Times New Roman"/>
          <w:sz w:val="20"/>
          <w:szCs w:val="20"/>
        </w:rPr>
        <w:t xml:space="preserve"> mean latitude is provided with a</w:t>
      </w:r>
      <w:r w:rsidRPr="00970AD4">
        <w:rPr>
          <w:rFonts w:ascii="Times New Roman" w:hAnsi="Times New Roman"/>
          <w:sz w:val="20"/>
          <w:szCs w:val="20"/>
        </w:rPr>
        <w:t xml:space="preserve"> non-negative value, the following conversion takes place "(</w:t>
      </w:r>
      <w:proofErr w:type="spellStart"/>
      <w:r w:rsidRPr="00970AD4">
        <w:rPr>
          <w:rFonts w:ascii="Times New Roman" w:hAnsi="Times New Roman"/>
          <w:sz w:val="20"/>
          <w:szCs w:val="20"/>
        </w:rPr>
        <w:t>lon,lat</w:t>
      </w:r>
      <w:proofErr w:type="spellEnd"/>
      <w:r w:rsidRPr="00970AD4">
        <w:rPr>
          <w:rFonts w:ascii="Times New Roman" w:hAnsi="Times New Roman"/>
          <w:sz w:val="20"/>
          <w:szCs w:val="20"/>
        </w:rPr>
        <w:t>) in (°) to (X,Y) in (m)". In this case, an interpolation (weighted on the square of the distance) is carried out to provide a regular Cartesian output grid in (X,Y). The height of the DEM points which belong to the digging/filling regions (provided in input) is modified. After this treatment, each digging/filling region has null slope.</w:t>
      </w:r>
      <w:r>
        <w:rPr>
          <w:rFonts w:ascii="Times New Roman" w:hAnsi="Times New Roman"/>
          <w:sz w:val="20"/>
          <w:szCs w:val="20"/>
        </w:rPr>
        <w:t xml:space="preserve"> </w:t>
      </w:r>
      <w:r w:rsidRPr="00970AD4">
        <w:rPr>
          <w:rFonts w:ascii="Times New Roman" w:hAnsi="Times New Roman"/>
          <w:sz w:val="20"/>
          <w:szCs w:val="20"/>
        </w:rPr>
        <w:t>Bathymetry is possibly extruded from the heights of the most upstream a</w:t>
      </w:r>
      <w:r>
        <w:rPr>
          <w:rFonts w:ascii="Times New Roman" w:hAnsi="Times New Roman"/>
          <w:sz w:val="20"/>
          <w:szCs w:val="20"/>
        </w:rPr>
        <w:t xml:space="preserve">nd downstream coastline points. </w:t>
      </w:r>
      <w:r w:rsidRPr="00970AD4">
        <w:rPr>
          <w:rFonts w:ascii="Times New Roman" w:hAnsi="Times New Roman"/>
          <w:sz w:val="20"/>
          <w:szCs w:val="20"/>
        </w:rPr>
        <w:t xml:space="preserve">The bathymetry/reservoir extrusion is corrected in case the  volume reservoir is </w:t>
      </w:r>
      <w:r>
        <w:rPr>
          <w:rFonts w:ascii="Times New Roman" w:hAnsi="Times New Roman"/>
          <w:sz w:val="20"/>
          <w:szCs w:val="20"/>
        </w:rPr>
        <w:t>provided as an input parameter. M</w:t>
      </w:r>
      <w:r w:rsidRPr="00970AD4">
        <w:rPr>
          <w:rFonts w:ascii="Times New Roman" w:hAnsi="Times New Roman"/>
          <w:sz w:val="20"/>
          <w:szCs w:val="20"/>
        </w:rPr>
        <w:t>ultiple reservoirs are admitted.</w:t>
      </w:r>
      <w:r>
        <w:rPr>
          <w:rFonts w:ascii="Times New Roman" w:hAnsi="Times New Roman"/>
          <w:sz w:val="20"/>
          <w:szCs w:val="20"/>
        </w:rPr>
        <w:t xml:space="preserve"> </w:t>
      </w:r>
      <w:r w:rsidRPr="00970AD4">
        <w:rPr>
          <w:rFonts w:ascii="Times New Roman" w:hAnsi="Times New Roman"/>
          <w:sz w:val="20"/>
          <w:szCs w:val="20"/>
        </w:rPr>
        <w:t>Digging reg</w:t>
      </w:r>
      <w:r>
        <w:rPr>
          <w:rFonts w:ascii="Times New Roman" w:hAnsi="Times New Roman"/>
          <w:sz w:val="20"/>
          <w:szCs w:val="20"/>
        </w:rPr>
        <w:t xml:space="preserve">ions cannot overlap each other. </w:t>
      </w:r>
      <w:r w:rsidRPr="00970AD4">
        <w:rPr>
          <w:rFonts w:ascii="Times New Roman" w:hAnsi="Times New Roman"/>
          <w:sz w:val="20"/>
          <w:szCs w:val="20"/>
        </w:rPr>
        <w:t>Reservoir/bathymetry regions cannot overlap each other.</w:t>
      </w:r>
      <w:r>
        <w:rPr>
          <w:rFonts w:ascii="Times New Roman" w:hAnsi="Times New Roman"/>
          <w:sz w:val="20"/>
          <w:szCs w:val="20"/>
        </w:rPr>
        <w:t xml:space="preserve"> </w:t>
      </w:r>
      <w:r w:rsidRPr="00970AD4">
        <w:rPr>
          <w:rFonts w:ascii="Times New Roman" w:hAnsi="Times New Roman"/>
          <w:sz w:val="20"/>
          <w:szCs w:val="20"/>
        </w:rPr>
        <w:t>In case a digging region overlaps a reservoir region, the latter holds the priority.</w:t>
      </w:r>
      <w:r>
        <w:rPr>
          <w:rFonts w:ascii="Times New Roman" w:hAnsi="Times New Roman"/>
          <w:sz w:val="20"/>
          <w:szCs w:val="20"/>
        </w:rPr>
        <w:t xml:space="preserve"> </w:t>
      </w:r>
      <w:r w:rsidRPr="00970AD4">
        <w:rPr>
          <w:rFonts w:ascii="Times New Roman" w:hAnsi="Times New Roman"/>
          <w:sz w:val="20"/>
          <w:szCs w:val="20"/>
        </w:rPr>
        <w:t>In the presence of a volume correction, two reference shapes are available: "</w:t>
      </w:r>
      <w:r>
        <w:rPr>
          <w:rFonts w:ascii="Times New Roman" w:hAnsi="Times New Roman"/>
          <w:sz w:val="20"/>
          <w:szCs w:val="20"/>
        </w:rPr>
        <w:t xml:space="preserve">reservoir" and "volcanic lake". </w:t>
      </w:r>
      <w:r w:rsidRPr="00970AD4">
        <w:rPr>
          <w:rFonts w:ascii="Times New Roman" w:hAnsi="Times New Roman"/>
          <w:sz w:val="20"/>
          <w:szCs w:val="20"/>
        </w:rPr>
        <w:t xml:space="preserve">DEM2xyz v.2.0 is compatible with SPHERA v.9.0.0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970AD4">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0A3C6C">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9B6326" w:rsidRPr="009B6326" w:rsidRDefault="009B6326" w:rsidP="009B6326">
      <w:pPr>
        <w:pStyle w:val="Titolo2"/>
        <w:keepNext w:val="0"/>
        <w:numPr>
          <w:ilvl w:val="0"/>
          <w:numId w:val="3"/>
        </w:numPr>
        <w:spacing w:before="0" w:after="0" w:line="240" w:lineRule="auto"/>
        <w:rPr>
          <w:rFonts w:ascii="Times New Roman" w:hAnsi="Times New Roman"/>
          <w:bCs w:val="0"/>
          <w:i w:val="0"/>
          <w:iCs w:val="0"/>
          <w:sz w:val="24"/>
          <w:szCs w:val="24"/>
        </w:rPr>
      </w:pPr>
      <w:bookmarkStart w:id="18" w:name="_Ref521064938"/>
      <w:bookmarkStart w:id="19" w:name="_Toc521070849"/>
      <w:commentRangeStart w:id="20"/>
      <w:r w:rsidRPr="009B6326">
        <w:rPr>
          <w:rFonts w:ascii="Times New Roman" w:hAnsi="Times New Roman"/>
          <w:bCs w:val="0"/>
          <w:i w:val="0"/>
          <w:iCs w:val="0"/>
          <w:sz w:val="24"/>
          <w:szCs w:val="24"/>
        </w:rPr>
        <w:t>Tutorials</w:t>
      </w:r>
      <w:bookmarkEnd w:id="18"/>
      <w:bookmarkEnd w:id="19"/>
      <w:commentRangeEnd w:id="20"/>
      <w:r w:rsidR="005B5D91">
        <w:rPr>
          <w:rStyle w:val="Rimandocommento"/>
          <w:rFonts w:ascii="Calibri" w:eastAsia="Calibri" w:hAnsi="Calibri"/>
          <w:b w:val="0"/>
          <w:bCs w:val="0"/>
          <w:i w:val="0"/>
          <w:iCs w:val="0"/>
        </w:rPr>
        <w:commentReference w:id="20"/>
      </w:r>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DEM2xyz v.2.0 is validated on 3 tutorials (following sub-sections), each one having possible variants. Some of the tutorials are published on International Journals and were also carried out with previous versions of the code. Other minor test cases only represent very simple configurations.</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bookmarkStart w:id="21"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21"/>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_Ref521406204 \r \h </w:instrText>
      </w:r>
      <w:r w:rsidR="00DF746B">
        <w:rPr>
          <w:rFonts w:ascii="Times New Roman" w:hAnsi="Times New Roman"/>
          <w:sz w:val="20"/>
          <w:szCs w:val="24"/>
        </w:rPr>
      </w:r>
      <w:r w:rsidR="00DF746B">
        <w:rPr>
          <w:rFonts w:ascii="Times New Roman" w:hAnsi="Times New Roman"/>
          <w:sz w:val="20"/>
          <w:szCs w:val="24"/>
        </w:rPr>
        <w:fldChar w:fldCharType="separate"/>
      </w:r>
      <w:r w:rsidR="00DF746B">
        <w:rPr>
          <w:rFonts w:ascii="Times New Roman" w:hAnsi="Times New Roman"/>
          <w:sz w:val="20"/>
          <w:szCs w:val="24"/>
        </w:rPr>
        <w:t>1</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sidR="00DF746B">
        <w:rPr>
          <w:rFonts w:ascii="Times New Roman" w:hAnsi="Times New Roman"/>
          <w:sz w:val="20"/>
          <w:szCs w:val="24"/>
        </w:rPr>
        <w:t xml:space="preserve">, </w:t>
      </w:r>
      <w:r w:rsidR="00DF746B">
        <w:rPr>
          <w:rFonts w:ascii="Times New Roman" w:hAnsi="Times New Roman"/>
          <w:sz w:val="20"/>
          <w:szCs w:val="24"/>
        </w:rPr>
        <w:t>[</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_Ref521406207 \r \h </w:instrText>
      </w:r>
      <w:r w:rsidR="00DF746B">
        <w:rPr>
          <w:rFonts w:ascii="Times New Roman" w:hAnsi="Times New Roman"/>
          <w:sz w:val="20"/>
          <w:szCs w:val="24"/>
        </w:rPr>
      </w:r>
      <w:r w:rsidR="00DF746B">
        <w:rPr>
          <w:rFonts w:ascii="Times New Roman" w:hAnsi="Times New Roman"/>
          <w:sz w:val="20"/>
          <w:szCs w:val="24"/>
        </w:rPr>
        <w:fldChar w:fldCharType="separate"/>
      </w:r>
      <w:r w:rsidR="00DF746B">
        <w:rPr>
          <w:rFonts w:ascii="Times New Roman" w:hAnsi="Times New Roman"/>
          <w:sz w:val="20"/>
          <w:szCs w:val="24"/>
        </w:rPr>
        <w:t>2</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proofErr w:type="spellStart"/>
      <w:r w:rsidRPr="009B6326">
        <w:rPr>
          <w:rFonts w:ascii="Times New Roman" w:hAnsi="Times New Roman"/>
          <w:bCs w:val="0"/>
          <w:i w:val="0"/>
          <w:iCs w:val="0"/>
          <w:sz w:val="24"/>
          <w:szCs w:val="24"/>
        </w:rPr>
        <w:t>lon_lat_demo</w:t>
      </w:r>
      <w:proofErr w:type="spellEnd"/>
    </w:p>
    <w:p w:rsidR="006B4042" w:rsidRDefault="009B6326" w:rsidP="00294EF6">
      <w:pPr>
        <w:spacing w:after="0" w:line="240" w:lineRule="auto"/>
        <w:jc w:val="both"/>
        <w:rPr>
          <w:rFonts w:ascii="Times New Roman" w:hAnsi="Times New Roman"/>
          <w:sz w:val="24"/>
          <w:szCs w:val="24"/>
        </w:rPr>
      </w:pPr>
      <w:r w:rsidRPr="0057550C">
        <w:rPr>
          <w:rFonts w:ascii="Times New Roman" w:hAnsi="Times New Roman"/>
          <w:sz w:val="20"/>
          <w:szCs w:val="24"/>
        </w:rPr>
        <w:t>This is a very simple and very fast tutorial with input data in geographic coordinates.</w:t>
      </w:r>
    </w:p>
    <w:p w:rsidR="00DD1FDD" w:rsidRDefault="00DD1FDD" w:rsidP="00294EF6">
      <w:pPr>
        <w:spacing w:after="0" w:line="240" w:lineRule="auto"/>
        <w:jc w:val="both"/>
        <w:rPr>
          <w:rFonts w:ascii="Times New Roman" w:hAnsi="Times New Roman"/>
          <w:sz w:val="24"/>
          <w:szCs w:val="24"/>
        </w:rPr>
      </w:pPr>
    </w:p>
    <w:p w:rsidR="00AE7169" w:rsidRPr="009B6326" w:rsidRDefault="00AE7169" w:rsidP="00AE7169">
      <w:pPr>
        <w:pStyle w:val="Titolo2"/>
        <w:keepNext w:val="0"/>
        <w:numPr>
          <w:ilvl w:val="0"/>
          <w:numId w:val="3"/>
        </w:numPr>
        <w:spacing w:before="0" w:after="0" w:line="240" w:lineRule="auto"/>
        <w:rPr>
          <w:rFonts w:ascii="Times New Roman" w:hAnsi="Times New Roman"/>
          <w:bCs w:val="0"/>
          <w:i w:val="0"/>
          <w:iCs w:val="0"/>
          <w:sz w:val="24"/>
          <w:szCs w:val="24"/>
        </w:rPr>
      </w:pPr>
      <w:commentRangeStart w:id="22"/>
      <w:r>
        <w:rPr>
          <w:rFonts w:ascii="Times New Roman" w:hAnsi="Times New Roman"/>
          <w:bCs w:val="0"/>
          <w:i w:val="0"/>
          <w:iCs w:val="0"/>
          <w:sz w:val="24"/>
          <w:szCs w:val="24"/>
        </w:rPr>
        <w:t>Notes</w:t>
      </w:r>
      <w:commentRangeEnd w:id="22"/>
      <w:r>
        <w:rPr>
          <w:rStyle w:val="Rimandocommento"/>
          <w:rFonts w:ascii="Calibri" w:eastAsia="Calibri" w:hAnsi="Calibri"/>
          <w:b w:val="0"/>
          <w:bCs w:val="0"/>
          <w:i w:val="0"/>
          <w:iCs w:val="0"/>
        </w:rPr>
        <w:commentReference w:id="22"/>
      </w:r>
    </w:p>
    <w:p w:rsidR="00AE7169" w:rsidRPr="00AE7169" w:rsidRDefault="00AE7169" w:rsidP="00294EF6">
      <w:pPr>
        <w:spacing w:after="0" w:line="240" w:lineRule="auto"/>
        <w:jc w:val="both"/>
        <w:rPr>
          <w:rFonts w:ascii="Times New Roman" w:hAnsi="Times New Roman"/>
          <w:sz w:val="20"/>
          <w:szCs w:val="24"/>
        </w:rPr>
      </w:pPr>
      <w:r w:rsidRPr="00AE7169">
        <w:rPr>
          <w:rFonts w:ascii="Times New Roman" w:hAnsi="Times New Roman"/>
          <w:sz w:val="20"/>
          <w:szCs w:val="24"/>
        </w:rPr>
        <w:lastRenderedPageBreak/>
        <w:t xml:space="preserve">The output files of DEM2xyz (“.txt”) can be post-processed </w:t>
      </w:r>
      <w:r>
        <w:rPr>
          <w:rFonts w:ascii="Times New Roman" w:hAnsi="Times New Roman"/>
          <w:sz w:val="20"/>
          <w:szCs w:val="24"/>
        </w:rPr>
        <w:t>by means of</w:t>
      </w:r>
      <w:r w:rsidRPr="00AE7169">
        <w:rPr>
          <w:rFonts w:ascii="Times New Roman" w:hAnsi="Times New Roman"/>
          <w:sz w:val="20"/>
          <w:szCs w:val="24"/>
        </w:rPr>
        <w:t xml:space="preserve"> </w:t>
      </w:r>
      <w:proofErr w:type="spellStart"/>
      <w:r w:rsidRPr="00AE7169">
        <w:rPr>
          <w:rFonts w:ascii="Times New Roman" w:hAnsi="Times New Roman"/>
          <w:sz w:val="20"/>
          <w:szCs w:val="24"/>
        </w:rPr>
        <w:t>Paraview</w:t>
      </w:r>
      <w:proofErr w:type="spellEnd"/>
      <w:r>
        <w:rPr>
          <w:rFonts w:ascii="Times New Roman" w:hAnsi="Times New Roman"/>
          <w:sz w:val="20"/>
          <w:szCs w:val="24"/>
        </w:rPr>
        <w:t xml:space="preserve"> (</w:t>
      </w:r>
      <w:r w:rsidR="00DF746B">
        <w:rPr>
          <w:rFonts w:ascii="Times New Roman" w:hAnsi="Times New Roman"/>
          <w:sz w:val="20"/>
          <w:szCs w:val="24"/>
        </w:rPr>
        <w:t>[</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_Ref521406208 \r \h </w:instrText>
      </w:r>
      <w:r w:rsidR="00DF746B">
        <w:rPr>
          <w:rFonts w:ascii="Times New Roman" w:hAnsi="Times New Roman"/>
          <w:sz w:val="20"/>
          <w:szCs w:val="24"/>
        </w:rPr>
      </w:r>
      <w:r w:rsidR="00DF746B">
        <w:rPr>
          <w:rFonts w:ascii="Times New Roman" w:hAnsi="Times New Roman"/>
          <w:sz w:val="20"/>
          <w:szCs w:val="24"/>
        </w:rPr>
        <w:fldChar w:fldCharType="separate"/>
      </w:r>
      <w:r w:rsidR="00DF746B">
        <w:rPr>
          <w:rFonts w:ascii="Times New Roman" w:hAnsi="Times New Roman"/>
          <w:sz w:val="20"/>
          <w:szCs w:val="24"/>
        </w:rPr>
        <w:t>3</w:t>
      </w:r>
      <w:r w:rsidR="00DF746B">
        <w:rPr>
          <w:rFonts w:ascii="Times New Roman" w:hAnsi="Times New Roman"/>
          <w:sz w:val="20"/>
          <w:szCs w:val="24"/>
        </w:rPr>
        <w:fldChar w:fldCharType="end"/>
      </w:r>
      <w:r w:rsidR="00DF746B">
        <w:rPr>
          <w:rFonts w:ascii="Times New Roman" w:hAnsi="Times New Roman"/>
          <w:sz w:val="20"/>
          <w:szCs w:val="24"/>
        </w:rPr>
        <w:t>]</w:t>
      </w:r>
      <w:r w:rsidR="00DF746B">
        <w:rPr>
          <w:rFonts w:ascii="Times New Roman" w:hAnsi="Times New Roman"/>
          <w:sz w:val="20"/>
          <w:szCs w:val="24"/>
        </w:rPr>
        <w:t>)</w:t>
      </w:r>
      <w:r w:rsidRPr="00AE7169">
        <w:rPr>
          <w:rFonts w:ascii="Times New Roman" w:hAnsi="Times New Roman"/>
          <w:sz w:val="20"/>
          <w:szCs w:val="24"/>
        </w:rPr>
        <w:t>, by executing the following procedure:</w:t>
      </w:r>
    </w:p>
    <w:p w:rsidR="00AE7169" w:rsidRPr="00AE7169" w:rsidRDefault="00DF746B" w:rsidP="00AE7169">
      <w:pPr>
        <w:pStyle w:val="Paragrafoelenco"/>
        <w:numPr>
          <w:ilvl w:val="0"/>
          <w:numId w:val="43"/>
        </w:numPr>
        <w:jc w:val="both"/>
        <w:rPr>
          <w:sz w:val="20"/>
        </w:rPr>
      </w:pPr>
      <w:r>
        <w:rPr>
          <w:sz w:val="20"/>
        </w:rPr>
        <w:t>o</w:t>
      </w:r>
      <w:r w:rsidR="00AE7169" w:rsidRPr="00AE7169">
        <w:rPr>
          <w:sz w:val="20"/>
        </w:rPr>
        <w:t>pen the .</w:t>
      </w:r>
      <w:proofErr w:type="spellStart"/>
      <w:r w:rsidR="00AE7169" w:rsidRPr="00AE7169">
        <w:rPr>
          <w:sz w:val="20"/>
        </w:rPr>
        <w:t>txt</w:t>
      </w:r>
      <w:proofErr w:type="spellEnd"/>
      <w:r w:rsidR="00AE7169" w:rsidRPr="00AE7169">
        <w:rPr>
          <w:sz w:val="20"/>
        </w:rPr>
        <w:t xml:space="preserve"> file; </w:t>
      </w:r>
      <w:proofErr w:type="spellStart"/>
      <w:r w:rsidR="00AE7169" w:rsidRPr="00AE7169">
        <w:rPr>
          <w:sz w:val="20"/>
        </w:rPr>
        <w:t>change</w:t>
      </w:r>
      <w:proofErr w:type="spellEnd"/>
      <w:r w:rsidR="00AE7169" w:rsidRPr="00AE7169">
        <w:rPr>
          <w:sz w:val="20"/>
        </w:rPr>
        <w:t xml:space="preserve"> the </w:t>
      </w:r>
      <w:r w:rsidR="00AE7169" w:rsidRPr="00AE7169">
        <w:rPr>
          <w:sz w:val="20"/>
          <w:lang w:val="en-GB"/>
        </w:rPr>
        <w:t xml:space="preserve">"Field Delimiter Character" </w:t>
      </w:r>
      <w:r w:rsidR="00AE7169" w:rsidRPr="00AE7169">
        <w:rPr>
          <w:sz w:val="20"/>
        </w:rPr>
        <w:t xml:space="preserve">to </w:t>
      </w:r>
      <w:r w:rsidR="00AE7169" w:rsidRPr="00AE7169">
        <w:rPr>
          <w:sz w:val="20"/>
          <w:lang w:val="en-GB"/>
        </w:rPr>
        <w:t>a blank space</w:t>
      </w:r>
      <w:r>
        <w:rPr>
          <w:sz w:val="20"/>
        </w:rPr>
        <w:t xml:space="preserve"> by </w:t>
      </w:r>
      <w:proofErr w:type="spellStart"/>
      <w:r>
        <w:rPr>
          <w:sz w:val="20"/>
        </w:rPr>
        <w:t>typing</w:t>
      </w:r>
      <w:proofErr w:type="spellEnd"/>
      <w:r>
        <w:rPr>
          <w:sz w:val="20"/>
        </w:rPr>
        <w:t xml:space="preserve"> </w:t>
      </w:r>
      <w:proofErr w:type="spellStart"/>
      <w:r>
        <w:rPr>
          <w:sz w:val="20"/>
        </w:rPr>
        <w:t>one</w:t>
      </w:r>
      <w:proofErr w:type="spellEnd"/>
      <w:r>
        <w:rPr>
          <w:sz w:val="20"/>
        </w:rPr>
        <w:t xml:space="preserve"> </w:t>
      </w:r>
      <w:proofErr w:type="spellStart"/>
      <w:r>
        <w:rPr>
          <w:sz w:val="20"/>
        </w:rPr>
        <w:t>bla</w:t>
      </w:r>
      <w:r w:rsidR="00AE7169" w:rsidRPr="00AE7169">
        <w:rPr>
          <w:sz w:val="20"/>
        </w:rPr>
        <w:t>nk</w:t>
      </w:r>
      <w:proofErr w:type="spellEnd"/>
      <w:r w:rsidR="00AE7169" w:rsidRPr="00AE7169">
        <w:rPr>
          <w:sz w:val="20"/>
        </w:rPr>
        <w:t xml:space="preserve"> </w:t>
      </w:r>
      <w:proofErr w:type="spellStart"/>
      <w:r w:rsidR="00AE7169" w:rsidRPr="00AE7169">
        <w:rPr>
          <w:sz w:val="20"/>
        </w:rPr>
        <w:t>space</w:t>
      </w:r>
      <w:proofErr w:type="spellEnd"/>
      <w:r w:rsidR="00AE7169" w:rsidRPr="00AE7169">
        <w:rPr>
          <w:sz w:val="20"/>
        </w:rPr>
        <w:t xml:space="preserve">; </w:t>
      </w:r>
      <w:proofErr w:type="spellStart"/>
      <w:r w:rsidR="00AE7169" w:rsidRPr="00AE7169">
        <w:rPr>
          <w:sz w:val="20"/>
        </w:rPr>
        <w:t>choose</w:t>
      </w:r>
      <w:proofErr w:type="spellEnd"/>
      <w:r w:rsidR="00AE7169" w:rsidRPr="00AE7169">
        <w:rPr>
          <w:sz w:val="20"/>
        </w:rPr>
        <w:t xml:space="preserve"> the option “</w:t>
      </w:r>
      <w:r w:rsidR="00AE7169" w:rsidRPr="00AE7169">
        <w:rPr>
          <w:sz w:val="20"/>
          <w:lang w:val="en-GB"/>
        </w:rPr>
        <w:t>Merge consecutive limiters</w:t>
      </w:r>
      <w:r w:rsidR="00AE7169" w:rsidRPr="00AE7169">
        <w:rPr>
          <w:sz w:val="20"/>
        </w:rPr>
        <w:t>”</w:t>
      </w:r>
      <w:r>
        <w:rPr>
          <w:sz w:val="20"/>
        </w:rPr>
        <w:t>;</w:t>
      </w:r>
    </w:p>
    <w:p w:rsidR="00AE7169" w:rsidRPr="00AE7169" w:rsidRDefault="00DF746B" w:rsidP="00AE7169">
      <w:pPr>
        <w:pStyle w:val="Paragrafoelenco"/>
        <w:numPr>
          <w:ilvl w:val="0"/>
          <w:numId w:val="43"/>
        </w:numPr>
        <w:jc w:val="both"/>
        <w:rPr>
          <w:sz w:val="20"/>
        </w:rPr>
      </w:pPr>
      <w:proofErr w:type="spellStart"/>
      <w:r>
        <w:rPr>
          <w:sz w:val="20"/>
        </w:rPr>
        <w:t>a</w:t>
      </w:r>
      <w:r w:rsidR="00AE7169" w:rsidRPr="00AE7169">
        <w:rPr>
          <w:sz w:val="20"/>
        </w:rPr>
        <w:t>pply</w:t>
      </w:r>
      <w:proofErr w:type="spell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proofErr w:type="spellStart"/>
      <w:r w:rsidR="00AE7169" w:rsidRPr="00AE7169">
        <w:rPr>
          <w:sz w:val="20"/>
          <w:lang w:val="en-GB"/>
        </w:rPr>
        <w:t>TabletoPoints</w:t>
      </w:r>
      <w:proofErr w:type="spellEnd"/>
      <w:r w:rsidR="00AE7169" w:rsidRPr="00AE7169">
        <w:rPr>
          <w:sz w:val="20"/>
        </w:rPr>
        <w:t>”</w:t>
      </w:r>
      <w:r>
        <w:rPr>
          <w:sz w:val="20"/>
        </w:rPr>
        <w:t>;</w:t>
      </w:r>
    </w:p>
    <w:p w:rsidR="00AE7169" w:rsidRPr="00AE7169" w:rsidRDefault="00DF746B" w:rsidP="00AE7169">
      <w:pPr>
        <w:pStyle w:val="Paragrafoelenco"/>
        <w:numPr>
          <w:ilvl w:val="0"/>
          <w:numId w:val="43"/>
        </w:numPr>
        <w:jc w:val="both"/>
        <w:rPr>
          <w:sz w:val="20"/>
          <w:lang w:val="en-GB"/>
        </w:rPr>
      </w:pPr>
      <w:proofErr w:type="spellStart"/>
      <w:r>
        <w:rPr>
          <w:sz w:val="20"/>
        </w:rPr>
        <w:t>a</w:t>
      </w:r>
      <w:r w:rsidR="00AE7169" w:rsidRPr="00AE7169">
        <w:rPr>
          <w:sz w:val="20"/>
        </w:rPr>
        <w:t>pply</w:t>
      </w:r>
      <w:proofErr w:type="spell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r w:rsidR="00AE7169" w:rsidRPr="00AE7169">
        <w:rPr>
          <w:sz w:val="20"/>
          <w:lang w:val="en-GB"/>
        </w:rPr>
        <w:t>Delaunay2D</w:t>
      </w:r>
      <w:r w:rsidR="00AE7169" w:rsidRPr="00AE7169">
        <w:rPr>
          <w:sz w:val="20"/>
        </w:rPr>
        <w:t>”</w:t>
      </w:r>
      <w:r>
        <w:rPr>
          <w:sz w:val="20"/>
        </w:rPr>
        <w:t>.</w:t>
      </w:r>
    </w:p>
    <w:p w:rsidR="00AE7169" w:rsidRPr="00AE7169" w:rsidRDefault="00AE7169" w:rsidP="00294EF6">
      <w:pPr>
        <w:spacing w:after="0" w:line="240" w:lineRule="auto"/>
        <w:jc w:val="both"/>
        <w:rPr>
          <w:rFonts w:ascii="Times New Roman" w:hAnsi="Times New Roman"/>
          <w:sz w:val="20"/>
          <w:szCs w:val="24"/>
        </w:rPr>
      </w:pPr>
    </w:p>
    <w:p w:rsidR="000030FC" w:rsidRPr="000030FC" w:rsidRDefault="000030FC" w:rsidP="00AE7169">
      <w:pPr>
        <w:pStyle w:val="Titolo2"/>
        <w:keepNext w:val="0"/>
        <w:numPr>
          <w:ilvl w:val="0"/>
          <w:numId w:val="3"/>
        </w:numPr>
        <w:spacing w:before="0" w:after="0" w:line="240" w:lineRule="auto"/>
        <w:rPr>
          <w:rFonts w:ascii="Times New Roman" w:hAnsi="Times New Roman"/>
          <w:bCs w:val="0"/>
          <w:i w:val="0"/>
          <w:iCs w:val="0"/>
          <w:sz w:val="24"/>
          <w:szCs w:val="24"/>
        </w:rPr>
      </w:pPr>
      <w:bookmarkStart w:id="23" w:name="_Toc521070886"/>
      <w:bookmarkStart w:id="24" w:name="_Ref520373754"/>
      <w:commentRangeStart w:id="25"/>
      <w:r w:rsidRPr="000030FC">
        <w:rPr>
          <w:rFonts w:ascii="Times New Roman" w:hAnsi="Times New Roman"/>
          <w:bCs w:val="0"/>
          <w:i w:val="0"/>
          <w:iCs w:val="0"/>
          <w:sz w:val="24"/>
          <w:szCs w:val="24"/>
        </w:rPr>
        <w:t>References</w:t>
      </w:r>
      <w:bookmarkEnd w:id="23"/>
      <w:commentRangeEnd w:id="25"/>
      <w:r w:rsidR="005B5D91">
        <w:rPr>
          <w:rStyle w:val="Rimandocommento"/>
          <w:rFonts w:ascii="Calibri" w:eastAsia="Calibri" w:hAnsi="Calibri"/>
          <w:b w:val="0"/>
          <w:bCs w:val="0"/>
          <w:i w:val="0"/>
          <w:iCs w:val="0"/>
        </w:rPr>
        <w:commentReference w:id="25"/>
      </w:r>
    </w:p>
    <w:p w:rsidR="00DD1FDD" w:rsidRPr="0057550C" w:rsidRDefault="00DD1FDD" w:rsidP="00DF746B">
      <w:pPr>
        <w:pStyle w:val="Paragrafoelenco"/>
        <w:numPr>
          <w:ilvl w:val="0"/>
          <w:numId w:val="44"/>
        </w:numPr>
        <w:jc w:val="both"/>
        <w:rPr>
          <w:sz w:val="20"/>
        </w:rPr>
      </w:pPr>
      <w:bookmarkStart w:id="26" w:name="_Ref521406204"/>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2017; A 3D Smoothed Particle Hydrodynamics model for erosional dam-break floods; International Journal of Computational Fluid Dynamics, 31(10):413-434; DOI 10.1080/10618562.2017.1422731</w:t>
      </w:r>
      <w:bookmarkEnd w:id="24"/>
      <w:bookmarkEnd w:id="26"/>
    </w:p>
    <w:p w:rsidR="00DD1FDD" w:rsidRDefault="00DD1FDD" w:rsidP="00DF746B">
      <w:pPr>
        <w:pStyle w:val="Paragrafoelenco"/>
        <w:numPr>
          <w:ilvl w:val="0"/>
          <w:numId w:val="44"/>
        </w:numPr>
        <w:jc w:val="both"/>
        <w:rPr>
          <w:sz w:val="20"/>
        </w:rPr>
      </w:pPr>
      <w:bookmarkStart w:id="27" w:name="_Ref52140620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27"/>
    </w:p>
    <w:p w:rsidR="00DF746B" w:rsidRPr="0057550C" w:rsidRDefault="00DF746B" w:rsidP="00DF746B">
      <w:pPr>
        <w:pStyle w:val="Paragrafoelenco"/>
        <w:numPr>
          <w:ilvl w:val="0"/>
          <w:numId w:val="44"/>
        </w:numPr>
        <w:jc w:val="both"/>
        <w:rPr>
          <w:sz w:val="20"/>
        </w:rPr>
      </w:pPr>
      <w:bookmarkStart w:id="28" w:name="_Ref521406208"/>
      <w:proofErr w:type="spellStart"/>
      <w:r w:rsidRPr="00DF746B">
        <w:rPr>
          <w:sz w:val="20"/>
        </w:rPr>
        <w:t>Paraview</w:t>
      </w:r>
      <w:proofErr w:type="spellEnd"/>
      <w:r w:rsidRPr="00DF746B">
        <w:rPr>
          <w:sz w:val="20"/>
        </w:rPr>
        <w:t xml:space="preserve"> (</w:t>
      </w:r>
      <w:proofErr w:type="spellStart"/>
      <w:r w:rsidRPr="00DF746B">
        <w:rPr>
          <w:sz w:val="20"/>
        </w:rPr>
        <w:t>Kitware</w:t>
      </w:r>
      <w:proofErr w:type="spellEnd"/>
      <w:r w:rsidRPr="00DF746B">
        <w:rPr>
          <w:sz w:val="20"/>
        </w:rPr>
        <w:t>), https://github.com/Kitware/ParaView</w:t>
      </w:r>
      <w:bookmarkEnd w:id="28"/>
    </w:p>
    <w:sectPr w:rsidR="00DF746B" w:rsidRPr="0057550C">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RSE SpA" w:date="2018-08-07T11:42:00Z" w:initials=".">
    <w:p w:rsidR="00970AD4" w:rsidRDefault="00970AD4">
      <w:pPr>
        <w:pStyle w:val="Testocommento"/>
      </w:pPr>
      <w:r>
        <w:rPr>
          <w:rStyle w:val="Rimandocommento"/>
        </w:rPr>
        <w:annotationRef/>
      </w:r>
      <w:r w:rsidR="00DF746B">
        <w:t>part revised</w:t>
      </w:r>
    </w:p>
  </w:comment>
  <w:comment w:id="15" w:author="RSE SpA" w:date="2018-08-07T11:44:00Z" w:initials=".">
    <w:p w:rsidR="00970AD4" w:rsidRDefault="00970AD4">
      <w:pPr>
        <w:pStyle w:val="Testocommento"/>
      </w:pPr>
      <w:r>
        <w:rPr>
          <w:rStyle w:val="Rimandocommento"/>
        </w:rPr>
        <w:annotationRef/>
      </w:r>
      <w:r w:rsidR="00DF746B">
        <w:t>part revised</w:t>
      </w:r>
    </w:p>
  </w:comment>
  <w:comment w:id="17" w:author="RSE SpA" w:date="2018-08-07T11:47:00Z" w:initials=".">
    <w:p w:rsidR="00970AD4" w:rsidRDefault="00970AD4">
      <w:pPr>
        <w:pStyle w:val="Testocommento"/>
      </w:pPr>
      <w:r>
        <w:rPr>
          <w:rStyle w:val="Rimandocommento"/>
        </w:rPr>
        <w:annotationRef/>
      </w:r>
      <w:r w:rsidR="00DF746B">
        <w:t xml:space="preserve">section </w:t>
      </w:r>
      <w:r w:rsidR="00DF746B">
        <w:t>revised</w:t>
      </w:r>
    </w:p>
  </w:comment>
  <w:comment w:id="20" w:author="RSE SpA" w:date="2018-08-07T11:40:00Z" w:initials=".">
    <w:p w:rsidR="005B5D91" w:rsidRDefault="005B5D91">
      <w:pPr>
        <w:pStyle w:val="Testocommento"/>
      </w:pPr>
      <w:r>
        <w:rPr>
          <w:rStyle w:val="Rimandocommento"/>
        </w:rPr>
        <w:annotationRef/>
      </w:r>
      <w:r w:rsidR="00DF746B">
        <w:t>new part</w:t>
      </w:r>
    </w:p>
  </w:comment>
  <w:comment w:id="22" w:author="RSE SpA" w:date="2018-08-07T11:50:00Z" w:initials=".">
    <w:p w:rsidR="00AE7169" w:rsidRDefault="00AE7169">
      <w:pPr>
        <w:pStyle w:val="Testocommento"/>
      </w:pPr>
      <w:r>
        <w:rPr>
          <w:rStyle w:val="Rimandocommento"/>
        </w:rPr>
        <w:annotationRef/>
      </w:r>
      <w:r w:rsidR="00DF746B">
        <w:t>section revised</w:t>
      </w:r>
    </w:p>
  </w:comment>
  <w:comment w:id="25" w:author="RSE SpA" w:date="2018-08-07T11:40:00Z" w:initials=".">
    <w:p w:rsidR="005B5D91" w:rsidRDefault="005B5D91">
      <w:pPr>
        <w:pStyle w:val="Testocommento"/>
      </w:pPr>
      <w:r>
        <w:rPr>
          <w:rStyle w:val="Rimandocommento"/>
        </w:rPr>
        <w:annotationRef/>
      </w:r>
      <w:r w:rsidR="00DF746B">
        <w:t>new 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78342F"/>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66C5096"/>
    <w:multiLevelType w:val="hybridMultilevel"/>
    <w:tmpl w:val="AEB842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28DE777A"/>
    <w:multiLevelType w:val="hybridMultilevel"/>
    <w:tmpl w:val="A0E4B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361D44"/>
    <w:multiLevelType w:val="multilevel"/>
    <w:tmpl w:val="A9B87D0E"/>
    <w:lvl w:ilvl="0">
      <w:start w:val="1"/>
      <w:numFmt w:val="decimal"/>
      <w:pStyle w:val="figurecaption"/>
      <w:suff w:val="space"/>
      <w:lvlText w:val="%1."/>
      <w:lvlJc w:val="left"/>
      <w:pPr>
        <w:ind w:left="360" w:hanging="360"/>
      </w:pPr>
      <w:rPr>
        <w:rFonts w:hint="default"/>
      </w:rPr>
    </w:lvl>
    <w:lvl w:ilvl="1">
      <w:start w:val="1"/>
      <w:numFmt w:val="decimal"/>
      <w:pStyle w:val="Amicarellititle2"/>
      <w:lvlText w:val="%1.%2."/>
      <w:lvlJc w:val="left"/>
      <w:pPr>
        <w:tabs>
          <w:tab w:val="num" w:pos="792"/>
        </w:tabs>
        <w:ind w:left="792" w:hanging="432"/>
      </w:pPr>
      <w:rPr>
        <w:rFonts w:hint="default"/>
      </w:rPr>
    </w:lvl>
    <w:lvl w:ilvl="2">
      <w:start w:val="1"/>
      <w:numFmt w:val="decimal"/>
      <w:pStyle w:val="Amicarellititl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nsid w:val="71AC3090"/>
    <w:multiLevelType w:val="hybridMultilevel"/>
    <w:tmpl w:val="6F5CB1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9"/>
  </w:num>
  <w:num w:numId="13">
    <w:abstractNumId w:val="40"/>
  </w:num>
  <w:num w:numId="14">
    <w:abstractNumId w:val="28"/>
  </w:num>
  <w:num w:numId="15">
    <w:abstractNumId w:val="25"/>
  </w:num>
  <w:num w:numId="16">
    <w:abstractNumId w:val="32"/>
  </w:num>
  <w:num w:numId="17">
    <w:abstractNumId w:val="3"/>
  </w:num>
  <w:num w:numId="18">
    <w:abstractNumId w:val="24"/>
  </w:num>
  <w:num w:numId="19">
    <w:abstractNumId w:val="19"/>
  </w:num>
  <w:num w:numId="20">
    <w:abstractNumId w:val="34"/>
  </w:num>
  <w:num w:numId="21">
    <w:abstractNumId w:val="37"/>
  </w:num>
  <w:num w:numId="22">
    <w:abstractNumId w:val="27"/>
  </w:num>
  <w:num w:numId="23">
    <w:abstractNumId w:val="29"/>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0"/>
  </w:num>
  <w:num w:numId="35">
    <w:abstractNumId w:val="13"/>
  </w:num>
  <w:num w:numId="36">
    <w:abstractNumId w:val="2"/>
  </w:num>
  <w:num w:numId="37">
    <w:abstractNumId w:val="31"/>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8"/>
  </w:num>
  <w:num w:numId="42">
    <w:abstractNumId w:val="1"/>
  </w:num>
  <w:num w:numId="43">
    <w:abstractNumId w:val="1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30F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7550C"/>
    <w:rsid w:val="005A2A45"/>
    <w:rsid w:val="005A5725"/>
    <w:rsid w:val="005B5D91"/>
    <w:rsid w:val="005B65CF"/>
    <w:rsid w:val="005D3344"/>
    <w:rsid w:val="005E4FC6"/>
    <w:rsid w:val="00644B36"/>
    <w:rsid w:val="006666D4"/>
    <w:rsid w:val="00684986"/>
    <w:rsid w:val="00692CAE"/>
    <w:rsid w:val="00696C7A"/>
    <w:rsid w:val="006B4042"/>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70AD4"/>
    <w:rsid w:val="00990714"/>
    <w:rsid w:val="009A10DE"/>
    <w:rsid w:val="009B6326"/>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AE7169"/>
    <w:rsid w:val="00B06BAB"/>
    <w:rsid w:val="00B35794"/>
    <w:rsid w:val="00B63A89"/>
    <w:rsid w:val="00B70D68"/>
    <w:rsid w:val="00B72C98"/>
    <w:rsid w:val="00B73096"/>
    <w:rsid w:val="00B84224"/>
    <w:rsid w:val="00B870C5"/>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1FDD"/>
    <w:rsid w:val="00DD3105"/>
    <w:rsid w:val="00DF746B"/>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C7BDE-35E1-4550-B3F6-842E23334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Pages>
  <Words>758</Words>
  <Characters>4323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RSE SpA</cp:lastModifiedBy>
  <cp:revision>108</cp:revision>
  <cp:lastPrinted>2015-10-28T17:36:00Z</cp:lastPrinted>
  <dcterms:created xsi:type="dcterms:W3CDTF">2015-08-26T07:54:00Z</dcterms:created>
  <dcterms:modified xsi:type="dcterms:W3CDTF">2018-08-07T09:56:00Z</dcterms:modified>
</cp:coreProperties>
</file>